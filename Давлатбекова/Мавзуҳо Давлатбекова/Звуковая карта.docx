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81" w:rsidRPr="00AE595C" w:rsidRDefault="00252F81" w:rsidP="00AE595C">
      <w:pPr>
        <w:shd w:val="clear" w:color="auto" w:fill="FFFFFF" w:themeFill="background1"/>
        <w:spacing w:before="100" w:beforeAutospacing="1" w:after="100" w:afterAutospacing="1" w:line="240" w:lineRule="auto"/>
        <w:jc w:val="center"/>
        <w:textAlignment w:val="baseline"/>
        <w:outlineLvl w:val="0"/>
        <w:rPr>
          <w:rFonts w:ascii="Tahoma" w:eastAsia="Times New Roman" w:hAnsi="Tahoma" w:cs="Tahoma"/>
          <w:b/>
          <w:bCs/>
          <w:kern w:val="36"/>
          <w:szCs w:val="28"/>
          <w:bdr w:val="none" w:sz="0" w:space="0" w:color="auto" w:frame="1"/>
          <w:lang w:eastAsia="ru-RU"/>
        </w:rPr>
      </w:pPr>
      <w:r w:rsidRPr="00AE595C">
        <w:rPr>
          <w:rFonts w:ascii="Tahoma" w:eastAsia="Times New Roman" w:hAnsi="Tahoma" w:cs="Tahoma"/>
          <w:b/>
          <w:bCs/>
          <w:kern w:val="36"/>
          <w:szCs w:val="28"/>
          <w:bdr w:val="none" w:sz="0" w:space="0" w:color="auto" w:frame="1"/>
          <w:lang w:eastAsia="ru-RU"/>
        </w:rPr>
        <w:t>Звуковая карта для компьютера</w:t>
      </w:r>
    </w:p>
    <w:p w:rsidR="00252F81" w:rsidRPr="00AE595C" w:rsidRDefault="00252F81" w:rsidP="00AE595C">
      <w:pPr>
        <w:shd w:val="clear" w:color="auto" w:fill="FFFFFF" w:themeFill="background1"/>
        <w:spacing w:after="0" w:line="240" w:lineRule="auto"/>
        <w:rPr>
          <w:ins w:id="0" w:author="Unknown"/>
          <w:rFonts w:ascii="Times New Roman" w:eastAsia="Times New Roman" w:hAnsi="Times New Roman" w:cs="Times New Roman"/>
          <w:szCs w:val="28"/>
          <w:lang w:eastAsia="ru-RU"/>
        </w:rPr>
      </w:pPr>
      <w:ins w:id="1" w:author="Unknown">
        <w:r w:rsidRPr="00AE595C">
          <w:rPr>
            <w:rFonts w:ascii="Verdana" w:eastAsia="Times New Roman" w:hAnsi="Verdana" w:cs="Times New Roman"/>
            <w:szCs w:val="28"/>
            <w:lang w:eastAsia="ru-RU"/>
          </w:rPr>
          <w:br/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2" w:author="Unknown"/>
          <w:rFonts w:ascii="inherit" w:eastAsia="Times New Roman" w:hAnsi="inherit" w:cs="Times New Roman"/>
          <w:szCs w:val="28"/>
          <w:lang w:eastAsia="ru-RU"/>
        </w:rPr>
      </w:pPr>
      <w:ins w:id="3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  Звуковая карта - неотъемлемый атрибут мультимедийного компьютера. Раньше, когда ПК были древними и жутко медленными, звуковую карту для компьютера приходилось покупать отдельно, подбирать необходимый тип разъема, устанавливать, а затем - вдумчиво настраивать в нужной программе.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Кто помнит, что такое DOS-приложения, тот меня поймет :) </w:t>
        </w:r>
        <w:bookmarkStart w:id="4" w:name="_GoBack"/>
        <w:bookmarkEnd w:id="4"/>
        <w:proofErr w:type="gramEnd"/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5" w:author="Unknown"/>
          <w:rFonts w:ascii="inherit" w:eastAsia="Times New Roman" w:hAnsi="inherit" w:cs="Times New Roman"/>
          <w:szCs w:val="28"/>
          <w:lang w:eastAsia="ru-RU"/>
        </w:rPr>
      </w:pPr>
      <w:ins w:id="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Сейчас - все намного проще! Звуковые карты для компьютеров делятся на несколько категорий:</w:t>
        </w:r>
      </w:ins>
    </w:p>
    <w:p w:rsidR="00252F81" w:rsidRPr="00AE595C" w:rsidRDefault="00252F81" w:rsidP="00AE595C">
      <w:pPr>
        <w:numPr>
          <w:ilvl w:val="0"/>
          <w:numId w:val="1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7" w:author="Unknown"/>
          <w:rFonts w:ascii="inherit" w:eastAsia="Times New Roman" w:hAnsi="inherit" w:cs="Times New Roman"/>
          <w:szCs w:val="28"/>
          <w:lang w:eastAsia="ru-RU"/>
        </w:rPr>
      </w:pPr>
      <w:ins w:id="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выполненные в виде отдельной печатной платы, устанавливающиеся внутри 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begin"/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instrText xml:space="preserve"> HYPERLINK "http://sebeadmin.ru/iz_chego_sostoit_kompyuter.html" \t "_blank" </w:instrTex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separate"/>
        </w:r>
        <w:r w:rsidRPr="00AE595C">
          <w:rPr>
            <w:rFonts w:ascii="inherit" w:eastAsia="Times New Roman" w:hAnsi="inherit" w:cs="Times New Roman"/>
            <w:szCs w:val="28"/>
            <w:u w:val="single"/>
            <w:bdr w:val="none" w:sz="0" w:space="0" w:color="auto" w:frame="1"/>
            <w:lang w:eastAsia="ru-RU"/>
          </w:rPr>
          <w:t>системного блока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end"/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 (дискретные)</w:t>
        </w:r>
      </w:ins>
    </w:p>
    <w:p w:rsidR="00252F81" w:rsidRPr="00AE595C" w:rsidRDefault="00252F81" w:rsidP="00AE595C">
      <w:pPr>
        <w:numPr>
          <w:ilvl w:val="0"/>
          <w:numId w:val="1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9" w:author="Unknown"/>
          <w:rFonts w:ascii="inherit" w:eastAsia="Times New Roman" w:hAnsi="inherit" w:cs="Times New Roman"/>
          <w:szCs w:val="28"/>
          <w:lang w:eastAsia="ru-RU"/>
        </w:rPr>
      </w:pPr>
      <w:ins w:id="1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интегрированные (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on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board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), являющиеся неотъемлемой частью материнской платы</w:t>
        </w:r>
      </w:ins>
    </w:p>
    <w:p w:rsidR="00252F81" w:rsidRPr="00AE595C" w:rsidRDefault="00252F81" w:rsidP="00AE595C">
      <w:pPr>
        <w:numPr>
          <w:ilvl w:val="0"/>
          <w:numId w:val="1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11" w:author="Unknown"/>
          <w:rFonts w:ascii="inherit" w:eastAsia="Times New Roman" w:hAnsi="inherit" w:cs="Times New Roman"/>
          <w:szCs w:val="28"/>
          <w:lang w:eastAsia="ru-RU"/>
        </w:rPr>
      </w:pPr>
      <w:ins w:id="1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внешние (к примеру - USB) решения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13" w:author="Unknown"/>
          <w:rFonts w:ascii="inherit" w:eastAsia="Times New Roman" w:hAnsi="inherit" w:cs="Times New Roman"/>
          <w:szCs w:val="28"/>
          <w:lang w:eastAsia="ru-RU"/>
        </w:rPr>
      </w:pPr>
      <w:ins w:id="1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 Предлагаю, как всегда "пройтись" по всем этим категориям и обзорно рассмотреть преимущества и недостатки этих конструкций.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15" w:author="Unknown"/>
          <w:rFonts w:ascii="inherit" w:eastAsia="Times New Roman" w:hAnsi="inherit" w:cs="Times New Roman"/>
          <w:szCs w:val="28"/>
          <w:lang w:eastAsia="ru-RU"/>
        </w:rPr>
      </w:pPr>
      <w:ins w:id="1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Начнем со встроенных (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онбордных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) звуковых карт компьютера. На фото ниже типичный пример такого решения:</w:t>
        </w:r>
      </w:ins>
      <w:r w:rsidRPr="00AE595C">
        <w:rPr>
          <w:rFonts w:ascii="inherit" w:eastAsia="Times New Roman" w:hAnsi="inherit"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58FC4201" wp14:editId="607D183F">
                <wp:extent cx="301625" cy="301625"/>
                <wp:effectExtent l="0" t="0" r="0" b="0"/>
                <wp:docPr id="10" name="Прямоугольник 10" descr="Интегрированная звуковая карт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Описание: Интегрированная звуковая карта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17" w:author="Unknown"/>
          <w:rFonts w:ascii="inherit" w:eastAsia="Times New Roman" w:hAnsi="inherit" w:cs="Times New Roman"/>
          <w:szCs w:val="28"/>
          <w:lang w:eastAsia="ru-RU"/>
        </w:rPr>
      </w:pPr>
      <w:ins w:id="1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Это - микросхема, распаянная на самой системной плате. Очень часто это - бюджетные звуковые чипы от фирмы «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Realtek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» (RTL AC97). Есть решения и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посолиднее</w:t>
        </w:r>
        <w:proofErr w:type="gram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(подороже), с шестиканальным звуком, аппаратной поддержкой разнообразных кодеков и т.д. Общее правило здесь такое: чем дороже 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begin"/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instrText xml:space="preserve"> HYPERLINK "http://sebeadmin.ru/materinskaya_plata.html" \t "_blank" </w:instrTex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separate"/>
        </w:r>
        <w:r w:rsidRPr="00AE595C">
          <w:rPr>
            <w:rFonts w:ascii="inherit" w:eastAsia="Times New Roman" w:hAnsi="inherit" w:cs="Times New Roman"/>
            <w:szCs w:val="28"/>
            <w:u w:val="single"/>
            <w:bdr w:val="none" w:sz="0" w:space="0" w:color="auto" w:frame="1"/>
            <w:lang w:eastAsia="ru-RU"/>
          </w:rPr>
          <w:t>материнская плата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end"/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, тем более качественный звуковой чип на нее припаивают.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19" w:author="Unknown"/>
          <w:rFonts w:ascii="inherit" w:eastAsia="Times New Roman" w:hAnsi="inherit" w:cs="Times New Roman"/>
          <w:szCs w:val="28"/>
          <w:lang w:eastAsia="ru-RU"/>
        </w:rPr>
      </w:pPr>
      <w:ins w:id="2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Стандартный набор разъемов звуковой карты компьютера с тыльной стороны системного блока выглядит следующим образом: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jc w:val="center"/>
        <w:textAlignment w:val="baseline"/>
        <w:rPr>
          <w:ins w:id="21" w:author="Unknown"/>
          <w:rFonts w:ascii="inherit" w:eastAsia="Times New Roman" w:hAnsi="inherit" w:cs="Times New Roman"/>
          <w:szCs w:val="28"/>
          <w:lang w:eastAsia="ru-RU"/>
        </w:rPr>
      </w:pPr>
      <w:r w:rsidRPr="00AE595C">
        <w:rPr>
          <w:rFonts w:ascii="inherit" w:eastAsia="Times New Roman" w:hAnsi="inherit"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33B3B1A1" wp14:editId="0FB24498">
                <wp:extent cx="301625" cy="301625"/>
                <wp:effectExtent l="0" t="0" r="0" b="0"/>
                <wp:docPr id="9" name="Прямоугольник 9" descr="Разъемы звуковой карты на задней стенк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Описание: Разъемы звуковой карты на задней стенке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ins w:id="2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23" w:author="Unknown"/>
          <w:rFonts w:ascii="inherit" w:eastAsia="Times New Roman" w:hAnsi="inherit" w:cs="Times New Roman"/>
          <w:szCs w:val="28"/>
          <w:lang w:eastAsia="ru-RU"/>
        </w:rPr>
      </w:pPr>
      <w:ins w:id="2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В общем случае назначение их следующее:</w:t>
        </w:r>
      </w:ins>
    </w:p>
    <w:p w:rsidR="00252F81" w:rsidRPr="00AE595C" w:rsidRDefault="00252F81" w:rsidP="00AE595C">
      <w:pPr>
        <w:numPr>
          <w:ilvl w:val="0"/>
          <w:numId w:val="2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25" w:author="Unknown"/>
          <w:rFonts w:ascii="inherit" w:eastAsia="Times New Roman" w:hAnsi="inherit" w:cs="Times New Roman"/>
          <w:szCs w:val="28"/>
          <w:lang w:eastAsia="ru-RU"/>
        </w:rPr>
      </w:pPr>
      <w:ins w:id="2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вход розового цвета - для подключения микрофона (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mic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)</w:t>
        </w:r>
      </w:ins>
    </w:p>
    <w:p w:rsidR="00252F81" w:rsidRPr="00AE595C" w:rsidRDefault="00252F81" w:rsidP="00AE595C">
      <w:pPr>
        <w:numPr>
          <w:ilvl w:val="0"/>
          <w:numId w:val="2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27" w:author="Unknown"/>
          <w:rFonts w:ascii="inherit" w:eastAsia="Times New Roman" w:hAnsi="inherit" w:cs="Times New Roman"/>
          <w:szCs w:val="28"/>
          <w:lang w:eastAsia="ru-RU"/>
        </w:rPr>
      </w:pPr>
      <w:ins w:id="2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зеленый выход (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line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out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) - для подключения пассивной или активной (со своим источником питания) акустики. Проще говоря - колонок.</w:t>
        </w:r>
      </w:ins>
    </w:p>
    <w:p w:rsidR="00252F81" w:rsidRPr="00AE595C" w:rsidRDefault="00252F81" w:rsidP="00AE595C">
      <w:pPr>
        <w:numPr>
          <w:ilvl w:val="0"/>
          <w:numId w:val="2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29" w:author="Unknown"/>
          <w:rFonts w:ascii="inherit" w:eastAsia="Times New Roman" w:hAnsi="inherit" w:cs="Times New Roman"/>
          <w:szCs w:val="28"/>
          <w:lang w:eastAsia="ru-RU"/>
        </w:rPr>
      </w:pPr>
      <w:ins w:id="3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голубой вход (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line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in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) - для записи звука с внешнего источника (музыкальный центр, домашний кинотеатр и т.д.)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31" w:author="Unknown"/>
          <w:rFonts w:ascii="inherit" w:eastAsia="Times New Roman" w:hAnsi="inherit" w:cs="Times New Roman"/>
          <w:szCs w:val="28"/>
          <w:lang w:eastAsia="ru-RU"/>
        </w:rPr>
      </w:pPr>
      <w:ins w:id="3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 Иногда цвета разъемов встроенных звуковых карт могут отличаться. Стандарта в этом смысле нет.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33" w:author="Unknown"/>
          <w:rFonts w:ascii="inherit" w:eastAsia="Times New Roman" w:hAnsi="inherit" w:cs="Times New Roman"/>
          <w:szCs w:val="28"/>
          <w:lang w:eastAsia="ru-RU"/>
        </w:rPr>
      </w:pPr>
      <w:ins w:id="3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lastRenderedPageBreak/>
          <w:t xml:space="preserve">  Одной из проблем встроенных звуковых карт является то, что сами по себе (на испытательном стенде производителя) они могут показывать весьма неплохие результаты, но вот после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напаивания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их на материнскую плату ситуация может в корне измениться. Дело в том, что во время работы системный блок компьютера "издает" электрические "шумы" (помехи), которые очень даже влияют на конечный результат дискретизации, выдаваемый встроенной звуковой картой.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35" w:author="Unknown"/>
          <w:rFonts w:ascii="inherit" w:eastAsia="Times New Roman" w:hAnsi="inherit" w:cs="Times New Roman"/>
          <w:szCs w:val="28"/>
          <w:lang w:eastAsia="ru-RU"/>
        </w:rPr>
      </w:pPr>
      <w:ins w:id="3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 Кодировка сигнала здесь производится силами 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begin"/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instrText xml:space="preserve"> HYPERLINK "http://sebeadmin.ru/protsessor.html" \t "_blank" </w:instrTex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separate"/>
        </w:r>
        <w:r w:rsidRPr="00AE595C">
          <w:rPr>
            <w:rFonts w:ascii="inherit" w:eastAsia="Times New Roman" w:hAnsi="inherit" w:cs="Times New Roman"/>
            <w:szCs w:val="28"/>
            <w:u w:val="single"/>
            <w:bdr w:val="none" w:sz="0" w:space="0" w:color="auto" w:frame="1"/>
            <w:lang w:eastAsia="ru-RU"/>
          </w:rPr>
          <w:t>центрального процессора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end"/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, что дополнительно нагружает его (не так сильно, но все же). Если ЦП сильно загружен, то звук может начать "заикаться" :) Также для подобных решений проблемой может оказаться воспроизведение басовой музыкальной составляющей, так как встроенные звуковые карты компьютера не могут (в большинстве своем) адекватно воспроизводить низкие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частоты</w:t>
        </w:r>
        <w:proofErr w:type="gram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и мы имеем "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бубухающий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" или "захлебывающийся" звук на "низах".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37" w:author="Unknown"/>
          <w:rFonts w:ascii="inherit" w:eastAsia="Times New Roman" w:hAnsi="inherit" w:cs="Times New Roman"/>
          <w:szCs w:val="28"/>
          <w:lang w:eastAsia="ru-RU"/>
        </w:rPr>
      </w:pPr>
      <w:ins w:id="3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Хотя, для потребностей рядового пользователя этого все же вполне достаточно, а вот если Вы хотите услышать действительно качественное и "чистое" звучание, то Вам потребуется что-то другое.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39" w:author="Unknown"/>
          <w:rFonts w:ascii="inherit" w:eastAsia="Times New Roman" w:hAnsi="inherit" w:cs="Times New Roman"/>
          <w:szCs w:val="28"/>
          <w:lang w:eastAsia="ru-RU"/>
        </w:rPr>
      </w:pPr>
      <w:ins w:id="4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К примеру - дискретная звуковая карта, которая вставляется в PCI слот в виде отдельной платы расширения (как, к примеру, -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begin"/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instrText xml:space="preserve"> HYPERLINK "http://sebeadmin.ru/setevaya_karta_kompyutera.html" \t "_blank" </w:instrTex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separate"/>
        </w:r>
        <w:r w:rsidRPr="00AE595C">
          <w:rPr>
            <w:rFonts w:ascii="inherit" w:eastAsia="Times New Roman" w:hAnsi="inherit" w:cs="Times New Roman"/>
            <w:szCs w:val="28"/>
            <w:u w:val="single"/>
            <w:bdr w:val="none" w:sz="0" w:space="0" w:color="auto" w:frame="1"/>
            <w:lang w:eastAsia="ru-RU"/>
          </w:rPr>
          <w:t>сетевой адаптер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end"/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). Помнится, была у меня такая (продал, а жаль!) - «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Creative-Sound-Blaster-Audigy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5.1».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jc w:val="center"/>
        <w:textAlignment w:val="baseline"/>
        <w:rPr>
          <w:ins w:id="41" w:author="Unknown"/>
          <w:rFonts w:ascii="inherit" w:eastAsia="Times New Roman" w:hAnsi="inherit" w:cs="Times New Roman"/>
          <w:szCs w:val="28"/>
          <w:lang w:eastAsia="ru-RU"/>
        </w:rPr>
      </w:pPr>
      <w:r w:rsidRPr="00AE595C">
        <w:rPr>
          <w:rFonts w:ascii="inherit" w:eastAsia="Times New Roman" w:hAnsi="inherit"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2F9AD6F9" wp14:editId="6235E419">
                <wp:extent cx="301625" cy="301625"/>
                <wp:effectExtent l="0" t="0" r="0" b="0"/>
                <wp:docPr id="8" name="Прямоугольник 8" descr="Внешняя звуковая карта компьюте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Описание: Внешняя звуковая карта компьютера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ins w:id="4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43" w:author="Unknown"/>
          <w:rFonts w:ascii="inherit" w:eastAsia="Times New Roman" w:hAnsi="inherit" w:cs="Times New Roman"/>
          <w:szCs w:val="28"/>
          <w:lang w:eastAsia="ru-RU"/>
        </w:rPr>
      </w:pPr>
      <w:ins w:id="4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  Подобные карты имеют свой собственный специализированный звуковой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процессор</w:t>
        </w:r>
        <w:proofErr w:type="gram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и я реально, сразу почувствовал разницу. Звук - чистый (24 бита), никаких слышимых помех (двойного эха и пр.) при записи с микрофона не наблюдается, можно подключить звуковую систему "домашний кинотеатр" 5.1 с сабвуфером (усилителем низких частот), все как полагается.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45" w:author="Unknown"/>
          <w:rFonts w:ascii="inherit" w:eastAsia="Times New Roman" w:hAnsi="inherit" w:cs="Times New Roman"/>
          <w:szCs w:val="28"/>
          <w:lang w:eastAsia="ru-RU"/>
        </w:rPr>
      </w:pPr>
      <w:ins w:id="4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 Исторически так сложилось, что фирма «</w:t>
        </w:r>
        <w:proofErr w:type="spellStart"/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Creative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» считается несомненным авторитетом на рынке акустических систем и звуковых карт для компьютера.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Это не реклама, но, по крайней мере, держите этот факт в голове при походе в магазин :)</w:t>
        </w:r>
        <w:proofErr w:type="gramEnd"/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47" w:author="Unknown"/>
          <w:rFonts w:ascii="inherit" w:eastAsia="Times New Roman" w:hAnsi="inherit" w:cs="Times New Roman"/>
          <w:szCs w:val="28"/>
          <w:lang w:eastAsia="ru-RU"/>
        </w:rPr>
      </w:pPr>
      <w:ins w:id="4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Сразу скажу, что к таким внешним звуковым картам надо покупать хорошие колонки (желательно - в корпусе из дерева) или качественные наушники. Последние у меня дома от фирмы «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Косс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», модель «</w:t>
        </w:r>
        <w:proofErr w:type="spellStart"/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Koss</w:t>
        </w:r>
        <w:proofErr w:type="spellEnd"/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Ur</w:t>
        </w:r>
        <w:proofErr w:type="spellEnd"/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/29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».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jc w:val="center"/>
        <w:textAlignment w:val="baseline"/>
        <w:rPr>
          <w:ins w:id="49" w:author="Unknown"/>
          <w:rFonts w:ascii="inherit" w:eastAsia="Times New Roman" w:hAnsi="inherit" w:cs="Times New Roman"/>
          <w:szCs w:val="28"/>
          <w:lang w:eastAsia="ru-RU"/>
        </w:rPr>
      </w:pPr>
      <w:r w:rsidRPr="00AE595C">
        <w:rPr>
          <w:rFonts w:ascii="inherit" w:eastAsia="Times New Roman" w:hAnsi="inherit"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319D5489" wp14:editId="7BC0D2E0">
                <wp:extent cx="301625" cy="301625"/>
                <wp:effectExtent l="0" t="0" r="0" b="0"/>
                <wp:docPr id="7" name="Прямоугольник 7" descr="Хорошие стереонаушники для П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Хорошие стереонаушники для ПК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ins w:id="5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51" w:author="Unknown"/>
          <w:rFonts w:ascii="inherit" w:eastAsia="Times New Roman" w:hAnsi="inherit" w:cs="Times New Roman"/>
          <w:szCs w:val="28"/>
          <w:lang w:eastAsia="ru-RU"/>
        </w:rPr>
      </w:pPr>
      <w:ins w:id="5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 В них хорошо различимы даже низкие частоты, которые просто "срезаются" при прослушивании музыки через не качественные изделия. Это - далеко не новая модель, а заплатил я за них в свое время 40 долларов.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53" w:author="Unknown"/>
          <w:rFonts w:ascii="inherit" w:eastAsia="Times New Roman" w:hAnsi="inherit" w:cs="Times New Roman"/>
          <w:szCs w:val="28"/>
          <w:lang w:eastAsia="ru-RU"/>
        </w:rPr>
      </w:pPr>
      <w:ins w:id="5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  Отдельно хочется отметить, что наушники очень удобно сидят на голове. Это не так маловажно, как может показаться на первый взгляд! Раньше я 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lastRenderedPageBreak/>
          <w:t xml:space="preserve">увлекался прослушиванием аудиокниг и у меня были обычные компьютерные наушники долларов за 10 (с виду - очень неплохие, кстати). И вот после нескольких часов, проведенных с ними на голове, уши просто "отваливались", а теперешние мои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Koss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-ы вообще не ощущаются, как что-то постороннее и давящее!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55" w:author="Unknown"/>
          <w:rFonts w:ascii="inherit" w:eastAsia="Times New Roman" w:hAnsi="inherit" w:cs="Times New Roman"/>
          <w:szCs w:val="28"/>
          <w:lang w:eastAsia="ru-RU"/>
        </w:rPr>
      </w:pPr>
      <w:ins w:id="5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  Еще раз акцентирую, что с плохим (дешевым) устройством воспроизведения даже при самой качественной звуковой карте компьютера результатом Вы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останетесь не довольны</w:t>
        </w:r>
        <w:proofErr w:type="gram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. 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57" w:author="Unknown"/>
          <w:rFonts w:ascii="inherit" w:eastAsia="Times New Roman" w:hAnsi="inherit" w:cs="Times New Roman"/>
          <w:szCs w:val="28"/>
          <w:lang w:eastAsia="ru-RU"/>
        </w:rPr>
      </w:pPr>
      <w:ins w:id="5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Если коснуться чисто игровых (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геймерских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) решений, то в продаже можно встретить наушники с многообещающей надписью "3D".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Достигаться этот эффект, по видимому, должен с помощью трех небольших динамиков, расположенных в каждом "ухе" устройства.</w:t>
        </w:r>
        <w:proofErr w:type="gram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 В зависимости от игровой ситуации, звук избирательно передается в нужный динамик.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Задумка, возможно, и хорошая, но те наушники, которые тестировал я лично не произвели на меня неизгладимого впечатления :)</w:t>
        </w:r>
        <w:proofErr w:type="gramEnd"/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59" w:author="Unknown"/>
          <w:rFonts w:ascii="inherit" w:eastAsia="Times New Roman" w:hAnsi="inherit" w:cs="Times New Roman"/>
          <w:szCs w:val="28"/>
          <w:lang w:eastAsia="ru-RU"/>
        </w:rPr>
      </w:pPr>
      <w:ins w:id="6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Также отдельно хочу отметить, что в комплект поставки дискретной звуковой карты входит фирменное программное обеспечение. Это - драйвера и проигрыватель с возможностью подключения к нему цифровых "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пресетов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" (эффектов, заготовок или фильтров), которые накладываются поверх музыкальной композиции, привнося в нее абсолютно новое звучание. Иногда эффект настолько завораживает, что одну и ту же мелодию (песню) можно слушать много раз подряд, просто включая или смешивая различные "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пресеты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".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61" w:author="Unknown"/>
          <w:rFonts w:ascii="inherit" w:eastAsia="Times New Roman" w:hAnsi="inherit" w:cs="Times New Roman"/>
          <w:szCs w:val="28"/>
          <w:lang w:eastAsia="ru-RU"/>
        </w:rPr>
      </w:pPr>
      <w:ins w:id="6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  Как видите, на фото выше моя карта имела разъем подключения PCI. Сейчас он постепенно отмирает и активно продвигается другой стандарт для плат расширения - PCI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Express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1x: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jc w:val="center"/>
        <w:textAlignment w:val="baseline"/>
        <w:rPr>
          <w:ins w:id="63" w:author="Unknown"/>
          <w:rFonts w:ascii="inherit" w:eastAsia="Times New Roman" w:hAnsi="inherit" w:cs="Times New Roman"/>
          <w:szCs w:val="28"/>
          <w:lang w:eastAsia="ru-RU"/>
        </w:rPr>
      </w:pPr>
      <w:r w:rsidRPr="00AE595C">
        <w:rPr>
          <w:rFonts w:ascii="inherit" w:eastAsia="Times New Roman" w:hAnsi="inherit"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5B1291C8" wp14:editId="726F9526">
                <wp:extent cx="301625" cy="301625"/>
                <wp:effectExtent l="0" t="0" r="0" b="0"/>
                <wp:docPr id="6" name="Прямоугольник 6" descr="Звуковая карта форм фактора PCI Express 1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Звуковая карта форм фактора PCI Express 1x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ins w:id="6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65" w:author="Unknown"/>
          <w:rFonts w:ascii="inherit" w:eastAsia="Times New Roman" w:hAnsi="inherit" w:cs="Times New Roman"/>
          <w:szCs w:val="28"/>
          <w:lang w:eastAsia="ru-RU"/>
        </w:rPr>
      </w:pPr>
      <w:ins w:id="6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Такие устройства поддерживают так называемую технологию 3D звука, которая достаточно развита в индустрии компьютерных игр. К таковым можно отнести интерфейс программирования источников звука в пространстве от «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Microsoft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», который называется «</w:t>
        </w:r>
        <w:proofErr w:type="spellStart"/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Direct</w:t>
        </w:r>
        <w:proofErr w:type="spellEnd"/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Sound</w:t>
        </w:r>
        <w:proofErr w:type="spellEnd"/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 xml:space="preserve"> 3D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». Это - часть технологии прикладного программирования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DirectX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, которая отвечает за точное расположение источника звука в трехмерной сцене. 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67" w:author="Unknown"/>
          <w:rFonts w:ascii="inherit" w:eastAsia="Times New Roman" w:hAnsi="inherit" w:cs="Times New Roman"/>
          <w:szCs w:val="28"/>
          <w:lang w:eastAsia="ru-RU"/>
        </w:rPr>
      </w:pPr>
      <w:ins w:id="6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Совместно с описанным выше, применяется и другое решение, разработанное фирмой «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Creative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». Оно называется «</w:t>
        </w:r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EAX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» (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Environmental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Audio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Extensions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- звуковые эффекты окружающей среды). Это - органичное дополнения предыдущей технологии, которая наполняет трехмерную сцену звуковой "глубиной", наполняя ее такими эффектами, как наложение 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lastRenderedPageBreak/>
          <w:t>нескольких звуков, реверберация (его отражения с постепенным затуханием), эхо и т.д.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69" w:author="Unknown"/>
          <w:rFonts w:ascii="inherit" w:eastAsia="Times New Roman" w:hAnsi="inherit" w:cs="Times New Roman"/>
          <w:szCs w:val="28"/>
          <w:lang w:eastAsia="ru-RU"/>
        </w:rPr>
      </w:pPr>
      <w:ins w:id="7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Технология постоянно развивается и существует уже несколько ее поколений (версий) и чем больший порядковый номер версии «EAX» поддерживает звуковая карта компьютера, там более реалистичное звуковое окружение Вы можете услышать в своих колонках/наушниках.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71" w:author="Unknown"/>
          <w:rFonts w:ascii="inherit" w:eastAsia="Times New Roman" w:hAnsi="inherit" w:cs="Times New Roman"/>
          <w:szCs w:val="28"/>
          <w:lang w:eastAsia="ru-RU"/>
        </w:rPr>
      </w:pPr>
      <w:ins w:id="7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Получается, что «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Direct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Sound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3D» управляет местоположением в пространстве звуков и самого слушателя, а «EAX» создает виртуальный аудио-мир вокруг источников звучания, наполняя этот мир различными эффектами и "погружая" в него игрока.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73" w:author="Unknown"/>
          <w:rFonts w:ascii="inherit" w:eastAsia="Times New Roman" w:hAnsi="inherit" w:cs="Times New Roman"/>
          <w:szCs w:val="28"/>
          <w:lang w:eastAsia="ru-RU"/>
        </w:rPr>
      </w:pPr>
      <w:ins w:id="7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Теперь нам осталось разобрать последний класс звуковых карт для компьютера, помните какой? :) Правильно - внешние звуковые карты.</w:t>
        </w:r>
        <w:proofErr w:type="gramEnd"/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75" w:author="Unknown"/>
          <w:rFonts w:ascii="inherit" w:eastAsia="Times New Roman" w:hAnsi="inherit" w:cs="Times New Roman"/>
          <w:szCs w:val="28"/>
          <w:lang w:eastAsia="ru-RU"/>
        </w:rPr>
      </w:pPr>
      <w:ins w:id="7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Нюанс здесь состоит в том, что подобные изделия подразделяются на две категории - дешевые "пищалки" и профессиональные решения для работы со звуком.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77" w:author="Unknown"/>
          <w:rFonts w:ascii="inherit" w:eastAsia="Times New Roman" w:hAnsi="inherit" w:cs="Times New Roman"/>
          <w:szCs w:val="28"/>
          <w:lang w:eastAsia="ru-RU"/>
        </w:rPr>
      </w:pPr>
      <w:ins w:id="7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  К первой категории можно отнести USB карты, похожие на ту, что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изображена</w:t>
        </w:r>
        <w:proofErr w:type="gram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на фото ниже: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jc w:val="center"/>
        <w:textAlignment w:val="baseline"/>
        <w:rPr>
          <w:ins w:id="79" w:author="Unknown"/>
          <w:rFonts w:ascii="inherit" w:eastAsia="Times New Roman" w:hAnsi="inherit" w:cs="Times New Roman"/>
          <w:szCs w:val="28"/>
          <w:lang w:eastAsia="ru-RU"/>
        </w:rPr>
      </w:pPr>
      <w:r w:rsidRPr="00AE595C">
        <w:rPr>
          <w:rFonts w:ascii="inherit" w:eastAsia="Times New Roman" w:hAnsi="inherit"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4FB6E5AB" wp14:editId="3695BA65">
                <wp:extent cx="301625" cy="301625"/>
                <wp:effectExtent l="0" t="0" r="0" b="0"/>
                <wp:docPr id="5" name="Прямоугольник 5" descr="USB звуковая карт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USB звуковая карта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1wNn&#10;evkCAADwBQAADgAAAAAAAAAAAAAAAAAuAgAAZHJzL2Uyb0RvYy54bWxQSwECLQAUAAYACAAAACEA&#10;aDaXaNoAAAADAQAADwAAAAAAAAAAAAAAAABT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ins w:id="8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81" w:author="Unknown"/>
          <w:rFonts w:ascii="inherit" w:eastAsia="Times New Roman" w:hAnsi="inherit" w:cs="Times New Roman"/>
          <w:szCs w:val="28"/>
          <w:lang w:eastAsia="ru-RU"/>
        </w:rPr>
      </w:pPr>
      <w:ins w:id="8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  Что тут можно сказать? Тот же дешевый звуковой чип, но припаянный к USB интерфейсу. Надпись «3D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Sound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»,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по видимому</w:t>
        </w:r>
        <w:proofErr w:type="gram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, можно рассматривать, как рекламу другого (не имеющего ничего общего с данным) продукта :) На одном форуме человек продавал такие по 2,5 доллара за штуку!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83" w:author="Unknown"/>
          <w:rFonts w:ascii="inherit" w:eastAsia="Times New Roman" w:hAnsi="inherit" w:cs="Times New Roman"/>
          <w:szCs w:val="28"/>
          <w:lang w:eastAsia="ru-RU"/>
        </w:rPr>
      </w:pPr>
      <w:ins w:id="8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 А вот это - профессиональная USB звуковая карта для компьютера «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Creative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Professional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E-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Mu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Tracker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Pro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»: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jc w:val="center"/>
        <w:textAlignment w:val="baseline"/>
        <w:rPr>
          <w:ins w:id="85" w:author="Unknown"/>
          <w:rFonts w:ascii="inherit" w:eastAsia="Times New Roman" w:hAnsi="inherit" w:cs="Times New Roman"/>
          <w:szCs w:val="28"/>
          <w:lang w:eastAsia="ru-RU"/>
        </w:rPr>
      </w:pPr>
      <w:r w:rsidRPr="00AE595C">
        <w:rPr>
          <w:rFonts w:ascii="inherit" w:eastAsia="Times New Roman" w:hAnsi="inherit"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6B491FF7" wp14:editId="6F5C37CB">
                <wp:extent cx="301625" cy="301625"/>
                <wp:effectExtent l="0" t="0" r="0" b="0"/>
                <wp:docPr id="4" name="Прямоугольник 4" descr="Профессиональная звуковая карт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Профессиональная звуковая карта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ins w:id="8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87" w:author="Unknown"/>
          <w:rFonts w:ascii="inherit" w:eastAsia="Times New Roman" w:hAnsi="inherit" w:cs="Times New Roman"/>
          <w:szCs w:val="28"/>
          <w:lang w:eastAsia="ru-RU"/>
        </w:rPr>
      </w:pPr>
      <w:ins w:id="8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 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Как видите это - целый мини-пульт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джедая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... т.е. -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диджея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! :)</w:t>
        </w:r>
        <w:proofErr w:type="gramEnd"/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89" w:author="Unknown"/>
          <w:rFonts w:ascii="inherit" w:eastAsia="Times New Roman" w:hAnsi="inherit" w:cs="Times New Roman"/>
          <w:szCs w:val="28"/>
          <w:lang w:eastAsia="ru-RU"/>
        </w:rPr>
      </w:pPr>
      <w:ins w:id="9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Стоит такая "игрушка" примерно 200 долларов. Устройство хорошо тем, что это именно </w:t>
        </w:r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внешняя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 звуковая карта. Ее преимущество (даже по сравнению с дискретной) в том, что она вынесена за пределы компьютера, а значит все паразитные электрические шумы и "наводки", имеющие место быть внутри корпуса, на нее не распространяются. 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91" w:author="Unknown"/>
          <w:rFonts w:ascii="inherit" w:eastAsia="Times New Roman" w:hAnsi="inherit" w:cs="Times New Roman"/>
          <w:szCs w:val="28"/>
          <w:lang w:eastAsia="ru-RU"/>
        </w:rPr>
      </w:pPr>
      <w:ins w:id="9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Вот только некоторые из преимуществ данного решения:</w:t>
        </w:r>
      </w:ins>
    </w:p>
    <w:p w:rsidR="00252F81" w:rsidRPr="00AE595C" w:rsidRDefault="00252F81" w:rsidP="00AE595C">
      <w:pPr>
        <w:numPr>
          <w:ilvl w:val="0"/>
          <w:numId w:val="3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93" w:author="Unknown"/>
          <w:rFonts w:ascii="inherit" w:eastAsia="Times New Roman" w:hAnsi="inherit" w:cs="Times New Roman"/>
          <w:szCs w:val="28"/>
          <w:lang w:eastAsia="ru-RU"/>
        </w:rPr>
      </w:pPr>
      <w:ins w:id="9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автономный 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begin"/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instrText xml:space="preserve"> HYPERLINK "http://sebeadmin.ru/kompyuternie_komplektuyushchie.html" \t "_blank" </w:instrTex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separate"/>
        </w:r>
        <w:r w:rsidRPr="00AE595C">
          <w:rPr>
            <w:rFonts w:ascii="inherit" w:eastAsia="Times New Roman" w:hAnsi="inherit" w:cs="Times New Roman"/>
            <w:szCs w:val="28"/>
            <w:u w:val="single"/>
            <w:bdr w:val="none" w:sz="0" w:space="0" w:color="auto" w:frame="1"/>
            <w:lang w:eastAsia="ru-RU"/>
          </w:rPr>
          <w:t>блок питания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fldChar w:fldCharType="end"/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 на 5 Вольт</w:t>
        </w:r>
      </w:ins>
    </w:p>
    <w:p w:rsidR="00252F81" w:rsidRPr="00AE595C" w:rsidRDefault="00252F81" w:rsidP="00AE595C">
      <w:pPr>
        <w:numPr>
          <w:ilvl w:val="0"/>
          <w:numId w:val="3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95" w:author="Unknown"/>
          <w:rFonts w:ascii="inherit" w:eastAsia="Times New Roman" w:hAnsi="inherit" w:cs="Times New Roman"/>
          <w:szCs w:val="28"/>
          <w:lang w:eastAsia="ru-RU"/>
        </w:rPr>
      </w:pPr>
      <w:ins w:id="9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индикатор уровня сигнала/шума</w:t>
        </w:r>
      </w:ins>
    </w:p>
    <w:p w:rsidR="00252F81" w:rsidRPr="00AE595C" w:rsidRDefault="00252F81" w:rsidP="00AE595C">
      <w:pPr>
        <w:numPr>
          <w:ilvl w:val="0"/>
          <w:numId w:val="3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97" w:author="Unknown"/>
          <w:rFonts w:ascii="inherit" w:eastAsia="Times New Roman" w:hAnsi="inherit" w:cs="Times New Roman"/>
          <w:szCs w:val="28"/>
          <w:lang w:eastAsia="ru-RU"/>
        </w:rPr>
      </w:pPr>
      <w:ins w:id="9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полностью независимые левый и правый каналы</w:t>
        </w:r>
      </w:ins>
    </w:p>
    <w:p w:rsidR="00252F81" w:rsidRPr="00AE595C" w:rsidRDefault="00252F81" w:rsidP="00AE595C">
      <w:pPr>
        <w:numPr>
          <w:ilvl w:val="0"/>
          <w:numId w:val="3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99" w:author="Unknown"/>
          <w:rFonts w:ascii="inherit" w:eastAsia="Times New Roman" w:hAnsi="inherit" w:cs="Times New Roman"/>
          <w:szCs w:val="28"/>
          <w:lang w:eastAsia="ru-RU"/>
        </w:rPr>
      </w:pPr>
      <w:ins w:id="10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возможность подключения профессионального микрофона</w:t>
        </w:r>
      </w:ins>
    </w:p>
    <w:p w:rsidR="00252F81" w:rsidRPr="00AE595C" w:rsidRDefault="00252F81" w:rsidP="00AE595C">
      <w:pPr>
        <w:numPr>
          <w:ilvl w:val="0"/>
          <w:numId w:val="3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101" w:author="Unknown"/>
          <w:rFonts w:ascii="inherit" w:eastAsia="Times New Roman" w:hAnsi="inherit" w:cs="Times New Roman"/>
          <w:szCs w:val="28"/>
          <w:lang w:eastAsia="ru-RU"/>
        </w:rPr>
      </w:pPr>
      <w:ins w:id="10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подключение и регулировка наушников</w:t>
        </w:r>
      </w:ins>
    </w:p>
    <w:p w:rsidR="00252F81" w:rsidRPr="00AE595C" w:rsidRDefault="00252F81" w:rsidP="00AE595C">
      <w:pPr>
        <w:numPr>
          <w:ilvl w:val="0"/>
          <w:numId w:val="3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103" w:author="Unknown"/>
          <w:rFonts w:ascii="inherit" w:eastAsia="Times New Roman" w:hAnsi="inherit" w:cs="Times New Roman"/>
          <w:szCs w:val="28"/>
          <w:lang w:eastAsia="ru-RU"/>
        </w:rPr>
      </w:pPr>
      <w:ins w:id="10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lastRenderedPageBreak/>
          <w:t>переключатель подавления "фона"</w:t>
        </w:r>
      </w:ins>
    </w:p>
    <w:p w:rsidR="00252F81" w:rsidRPr="00AE595C" w:rsidRDefault="00252F81" w:rsidP="00AE595C">
      <w:pPr>
        <w:numPr>
          <w:ilvl w:val="0"/>
          <w:numId w:val="3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105" w:author="Unknown"/>
          <w:rFonts w:ascii="inherit" w:eastAsia="Times New Roman" w:hAnsi="inherit" w:cs="Times New Roman"/>
          <w:szCs w:val="28"/>
          <w:lang w:eastAsia="ru-RU"/>
        </w:rPr>
      </w:pPr>
      <w:ins w:id="10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частота дискретизации до 192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kHz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(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киллогерц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) при 24-х битах на всех частотах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107" w:author="Unknown"/>
          <w:rFonts w:ascii="inherit" w:eastAsia="Times New Roman" w:hAnsi="inherit" w:cs="Times New Roman"/>
          <w:szCs w:val="28"/>
          <w:lang w:eastAsia="ru-RU"/>
        </w:rPr>
      </w:pPr>
      <w:ins w:id="10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</w:t>
        </w:r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Примечание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: Карты такого класса не поддерживают различных технологий 3D звучания (игровых), поскольку предназначены для профессиональной работы со звуком, а не для игр. Мой знакомый, к примеру, использует аналогичный образец для подключения к нему своей электрогитары, записывая на компьютер чистейший звук без помех и искажений. 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109" w:author="Unknown"/>
          <w:rFonts w:ascii="inherit" w:eastAsia="Times New Roman" w:hAnsi="inherit" w:cs="Times New Roman"/>
          <w:szCs w:val="28"/>
          <w:lang w:eastAsia="ru-RU"/>
        </w:rPr>
      </w:pPr>
      <w:ins w:id="11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Давайте (для полноты освещения вопроса) разберем с Вами еще одну модель звуковой карты для компьютера. Это - младший вариант рассмотренного нами выше образца. Называется он «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Creative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Professional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E-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Mu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0404»: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jc w:val="center"/>
        <w:textAlignment w:val="baseline"/>
        <w:rPr>
          <w:ins w:id="111" w:author="Unknown"/>
          <w:rFonts w:ascii="inherit" w:eastAsia="Times New Roman" w:hAnsi="inherit" w:cs="Times New Roman"/>
          <w:szCs w:val="28"/>
          <w:lang w:eastAsia="ru-RU"/>
        </w:rPr>
      </w:pPr>
      <w:r w:rsidRPr="00AE595C">
        <w:rPr>
          <w:rFonts w:ascii="inherit" w:eastAsia="Times New Roman" w:hAnsi="inherit"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5CC912EF" wp14:editId="28E84AFE">
                <wp:extent cx="301625" cy="301625"/>
                <wp:effectExtent l="0" t="0" r="0" b="0"/>
                <wp:docPr id="3" name="Прямоугольник 3" descr="Карты фирмы Creati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Карты фирмы Creativ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HQt&#10;tqn6AgAA7wUAAA4AAAAAAAAAAAAAAAAALgIAAGRycy9lMm9Eb2MueG1sUEsBAi0AFAAGAAgAAAAh&#10;AGg2l2jaAAAAAwEAAA8AAAAAAAAAAAAAAAAAVA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ins w:id="11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113" w:author="Unknown"/>
          <w:rFonts w:ascii="inherit" w:eastAsia="Times New Roman" w:hAnsi="inherit" w:cs="Times New Roman"/>
          <w:szCs w:val="28"/>
          <w:lang w:eastAsia="ru-RU"/>
        </w:rPr>
      </w:pPr>
      <w:ins w:id="11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Давайте пройдемся по разъемам. Что мы здесь видим:</w:t>
        </w:r>
      </w:ins>
    </w:p>
    <w:p w:rsidR="00252F81" w:rsidRPr="00AE595C" w:rsidRDefault="00252F81" w:rsidP="00AE595C">
      <w:pPr>
        <w:numPr>
          <w:ilvl w:val="0"/>
          <w:numId w:val="4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115" w:author="Unknown"/>
          <w:rFonts w:ascii="inherit" w:eastAsia="Times New Roman" w:hAnsi="inherit" w:cs="Times New Roman"/>
          <w:szCs w:val="28"/>
          <w:lang w:eastAsia="ru-RU"/>
        </w:rPr>
      </w:pPr>
      <w:ins w:id="11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Два аналоговых входа и выхода размером 1/4''</w:t>
        </w:r>
      </w:ins>
    </w:p>
    <w:p w:rsidR="00252F81" w:rsidRPr="00AE595C" w:rsidRDefault="00252F81" w:rsidP="00AE595C">
      <w:pPr>
        <w:numPr>
          <w:ilvl w:val="0"/>
          <w:numId w:val="4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117" w:author="Unknown"/>
          <w:rFonts w:ascii="inherit" w:eastAsia="Times New Roman" w:hAnsi="inherit" w:cs="Times New Roman"/>
          <w:szCs w:val="28"/>
          <w:lang w:eastAsia="ru-RU"/>
        </w:rPr>
      </w:pPr>
      <w:ins w:id="11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Оптический S/PDIF вход/выход 24-bit/96kHz </w:t>
        </w:r>
      </w:ins>
    </w:p>
    <w:p w:rsidR="00252F81" w:rsidRPr="00AE595C" w:rsidRDefault="00252F81" w:rsidP="00AE595C">
      <w:pPr>
        <w:numPr>
          <w:ilvl w:val="0"/>
          <w:numId w:val="4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119" w:author="Unknown"/>
          <w:rFonts w:ascii="inherit" w:eastAsia="Times New Roman" w:hAnsi="inherit" w:cs="Times New Roman"/>
          <w:szCs w:val="28"/>
          <w:lang w:eastAsia="ru-RU"/>
        </w:rPr>
      </w:pPr>
      <w:ins w:id="12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Коаксиальный S/PDIF вход/выход 24-bit/96kHz  </w:t>
        </w:r>
      </w:ins>
    </w:p>
    <w:p w:rsidR="00252F81" w:rsidRPr="00AE595C" w:rsidRDefault="00252F81" w:rsidP="00AE595C">
      <w:pPr>
        <w:numPr>
          <w:ilvl w:val="0"/>
          <w:numId w:val="4"/>
        </w:numPr>
        <w:shd w:val="clear" w:color="auto" w:fill="FFFFFF" w:themeFill="background1"/>
        <w:spacing w:after="0" w:line="270" w:lineRule="atLeast"/>
        <w:ind w:left="375"/>
        <w:textAlignment w:val="baseline"/>
        <w:rPr>
          <w:ins w:id="121" w:author="Unknown"/>
          <w:rFonts w:ascii="inherit" w:eastAsia="Times New Roman" w:hAnsi="inherit" w:cs="Times New Roman"/>
          <w:szCs w:val="28"/>
          <w:lang w:eastAsia="ru-RU"/>
        </w:rPr>
      </w:pPr>
      <w:ins w:id="122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MIDI вход/выход  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123" w:author="Unknown"/>
          <w:rFonts w:ascii="inherit" w:eastAsia="Times New Roman" w:hAnsi="inherit" w:cs="Times New Roman"/>
          <w:szCs w:val="28"/>
          <w:lang w:eastAsia="ru-RU"/>
        </w:rPr>
      </w:pPr>
      <w:ins w:id="124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 Остановимся на некоторых моментах подробнее. Что такое "</w:t>
        </w:r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S/PDIF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"? Расшифровывается как «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Sony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Philips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Digital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Interface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» - </w:t>
        </w:r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цифровой интерфейс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, разработанный компаниями «Сони» и «Филипс». Это формат передачи аудио данных от одного устройства к другому в цифровом виде (без преобразования в аналоговый сигнал), что позволяет избежать падения качества звучания.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125" w:author="Unknown"/>
          <w:rFonts w:ascii="inherit" w:eastAsia="Times New Roman" w:hAnsi="inherit" w:cs="Times New Roman"/>
          <w:szCs w:val="28"/>
          <w:lang w:eastAsia="ru-RU"/>
        </w:rPr>
      </w:pPr>
      <w:ins w:id="126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Данный разъем бывает выполнен в двух разных форм-факторах. Для подключения коаксиального и оптического кабелей. Интерфейс подключения оптики называется «</w:t>
        </w:r>
        <w:proofErr w:type="spellStart"/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TosLink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». Вот они - на фото ниже (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оптический</w:t>
        </w:r>
        <w:proofErr w:type="gram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- справа).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jc w:val="center"/>
        <w:textAlignment w:val="baseline"/>
        <w:rPr>
          <w:ins w:id="127" w:author="Unknown"/>
          <w:rFonts w:ascii="inherit" w:eastAsia="Times New Roman" w:hAnsi="inherit" w:cs="Times New Roman"/>
          <w:szCs w:val="28"/>
          <w:lang w:eastAsia="ru-RU"/>
        </w:rPr>
      </w:pPr>
      <w:r w:rsidRPr="00AE595C">
        <w:rPr>
          <w:rFonts w:ascii="inherit" w:eastAsia="Times New Roman" w:hAnsi="inherit"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3E3825EF" wp14:editId="0B140543">
                <wp:extent cx="301625" cy="301625"/>
                <wp:effectExtent l="0" t="0" r="0" b="0"/>
                <wp:docPr id="2" name="Прямоугольник 2" descr="Оптический разъем Tos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Оптический разъем TosLink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CBKjdMBwMAAPoFAAAOAAAAAAAAAAAAAAAAAC4CAABkcnMvZTJvRG9jLnhtbFBL&#10;AQItABQABgAIAAAAIQBoNpdo2gAAAAMBAAAPAAAAAAAAAAAAAAAAAGE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ins w:id="128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br/>
          <w:t> 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129" w:author="Unknown"/>
          <w:rFonts w:ascii="inherit" w:eastAsia="Times New Roman" w:hAnsi="inherit" w:cs="Times New Roman"/>
          <w:szCs w:val="28"/>
          <w:lang w:eastAsia="ru-RU"/>
        </w:rPr>
      </w:pPr>
      <w:ins w:id="130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>  Раз уж мы затронули цифровой интерфейс, то нельзя не сказать пару слов и об аналоговой передаче звука. За </w:t>
        </w:r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eastAsia="ru-RU"/>
          </w:rPr>
          <w:t>аналоговую передачу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 у нас отвечает специальный разъем «RCA», который еще можно увидеть на многих устройствах.</w:t>
        </w:r>
      </w:ins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jc w:val="center"/>
        <w:textAlignment w:val="baseline"/>
        <w:rPr>
          <w:ins w:id="131" w:author="Unknown"/>
          <w:rFonts w:ascii="inherit" w:eastAsia="Times New Roman" w:hAnsi="inherit" w:cs="Times New Roman"/>
          <w:szCs w:val="28"/>
          <w:lang w:eastAsia="ru-RU"/>
        </w:rPr>
      </w:pPr>
      <w:r w:rsidRPr="00AE595C">
        <w:rPr>
          <w:rFonts w:ascii="inherit" w:eastAsia="Times New Roman" w:hAnsi="inherit"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1CA134CA" wp14:editId="6F72F489">
                <wp:extent cx="301625" cy="301625"/>
                <wp:effectExtent l="0" t="0" r="0" b="0"/>
                <wp:docPr id="1" name="Прямоугольник 1" descr="RCA - аналоговый звуковой разъе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RCA - аналоговый звуковой разъем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252F81" w:rsidRPr="00AE595C" w:rsidRDefault="00252F81" w:rsidP="00AE595C">
      <w:pPr>
        <w:shd w:val="clear" w:color="auto" w:fill="FFFFFF" w:themeFill="background1"/>
        <w:spacing w:after="0" w:line="270" w:lineRule="atLeast"/>
        <w:textAlignment w:val="baseline"/>
        <w:rPr>
          <w:ins w:id="132" w:author="Unknown"/>
          <w:rFonts w:ascii="inherit" w:eastAsia="Times New Roman" w:hAnsi="inherit" w:cs="Times New Roman"/>
          <w:szCs w:val="28"/>
          <w:lang w:eastAsia="ru-RU"/>
        </w:rPr>
      </w:pPr>
      <w:ins w:id="133" w:author="Unknown">
        <w:r w:rsidRPr="00AE595C">
          <w:rPr>
            <w:rFonts w:ascii="inherit" w:eastAsia="Times New Roman" w:hAnsi="inherit" w:cs="Times New Roman"/>
            <w:szCs w:val="28"/>
            <w:lang w:val="en-US" w:eastAsia="ru-RU"/>
          </w:rPr>
          <w:t>  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Аббревиатура</w:t>
        </w:r>
        <w:r w:rsidRPr="00AE595C">
          <w:rPr>
            <w:rFonts w:ascii="inherit" w:eastAsia="Times New Roman" w:hAnsi="inherit" w:cs="Times New Roman"/>
            <w:szCs w:val="28"/>
            <w:lang w:val="en-US" w:eastAsia="ru-RU"/>
          </w:rPr>
          <w:t xml:space="preserve"> "</w:t>
        </w:r>
        <w:r w:rsidRPr="00AE595C">
          <w:rPr>
            <w:rFonts w:ascii="inherit" w:eastAsia="Times New Roman" w:hAnsi="inherit" w:cs="Times New Roman"/>
            <w:b/>
            <w:bCs/>
            <w:szCs w:val="28"/>
            <w:bdr w:val="none" w:sz="0" w:space="0" w:color="auto" w:frame="1"/>
            <w:lang w:val="en-US" w:eastAsia="ru-RU"/>
          </w:rPr>
          <w:t>RCA</w:t>
        </w:r>
        <w:r w:rsidRPr="00AE595C">
          <w:rPr>
            <w:rFonts w:ascii="inherit" w:eastAsia="Times New Roman" w:hAnsi="inherit" w:cs="Times New Roman"/>
            <w:szCs w:val="28"/>
            <w:lang w:val="en-US" w:eastAsia="ru-RU"/>
          </w:rPr>
          <w:t xml:space="preserve">" 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расшифровывается</w:t>
        </w:r>
        <w:r w:rsidRPr="00AE595C">
          <w:rPr>
            <w:rFonts w:ascii="inherit" w:eastAsia="Times New Roman" w:hAnsi="inherit" w:cs="Times New Roman"/>
            <w:szCs w:val="28"/>
            <w:lang w:val="en-US" w:eastAsia="ru-RU"/>
          </w:rPr>
          <w:t xml:space="preserve"> 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>как</w:t>
        </w:r>
        <w:r w:rsidRPr="00AE595C">
          <w:rPr>
            <w:rFonts w:ascii="inherit" w:eastAsia="Times New Roman" w:hAnsi="inherit" w:cs="Times New Roman"/>
            <w:szCs w:val="28"/>
            <w:lang w:val="en-US" w:eastAsia="ru-RU"/>
          </w:rPr>
          <w:t xml:space="preserve"> «Radio Corporation of America». </w:t>
        </w:r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Это - один из наиболее распространенных разъемов, применяемых в потребительской аудио продукции. Сами окончания (RCA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jack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) могут называться по разному: "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phono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connector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", или CINCH/AV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connector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, в просторечии часто именуются "тюльпан" или - "колокольчик".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134" w:author="Unknown"/>
          <w:rFonts w:ascii="inherit" w:eastAsia="Times New Roman" w:hAnsi="inherit" w:cs="Times New Roman"/>
          <w:szCs w:val="28"/>
          <w:lang w:eastAsia="ru-RU"/>
        </w:rPr>
      </w:pPr>
      <w:ins w:id="135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lastRenderedPageBreak/>
          <w:t xml:space="preserve">  Данный тип коннектора широко применяется для передачи видеосигнала и стереофонического звука. Через жёлтый разъем - идет видео, белый предназначен для монофонического сигнала или левого канала стереофонического двухканального аудио, красный - для правого канала стереофонического двухканального </w:t>
        </w:r>
        <w:proofErr w:type="spell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аудиосигнала</w:t>
        </w:r>
        <w:proofErr w:type="spell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.</w:t>
        </w:r>
      </w:ins>
    </w:p>
    <w:p w:rsidR="00252F81" w:rsidRPr="00AE595C" w:rsidRDefault="00252F81" w:rsidP="00AE595C">
      <w:pPr>
        <w:shd w:val="clear" w:color="auto" w:fill="FFFFFF" w:themeFill="background1"/>
        <w:spacing w:after="180" w:line="270" w:lineRule="atLeast"/>
        <w:textAlignment w:val="baseline"/>
        <w:rPr>
          <w:ins w:id="136" w:author="Unknown"/>
          <w:rFonts w:ascii="inherit" w:eastAsia="Times New Roman" w:hAnsi="inherit" w:cs="Times New Roman"/>
          <w:szCs w:val="28"/>
          <w:lang w:eastAsia="ru-RU"/>
        </w:rPr>
      </w:pPr>
      <w:ins w:id="137" w:author="Unknown">
        <w:r w:rsidRPr="00AE595C">
          <w:rPr>
            <w:rFonts w:ascii="inherit" w:eastAsia="Times New Roman" w:hAnsi="inherit" w:cs="Times New Roman"/>
            <w:szCs w:val="28"/>
            <w:lang w:eastAsia="ru-RU"/>
          </w:rPr>
          <w:t xml:space="preserve">  Вот, собственно, и все что я хотел рассказать Вам о звуковых </w:t>
        </w:r>
        <w:proofErr w:type="gramStart"/>
        <w:r w:rsidRPr="00AE595C">
          <w:rPr>
            <w:rFonts w:ascii="inherit" w:eastAsia="Times New Roman" w:hAnsi="inherit" w:cs="Times New Roman"/>
            <w:szCs w:val="28"/>
            <w:lang w:eastAsia="ru-RU"/>
          </w:rPr>
          <w:t>картах</w:t>
        </w:r>
        <w:proofErr w:type="gramEnd"/>
        <w:r w:rsidRPr="00AE595C">
          <w:rPr>
            <w:rFonts w:ascii="inherit" w:eastAsia="Times New Roman" w:hAnsi="inherit" w:cs="Times New Roman"/>
            <w:szCs w:val="28"/>
            <w:lang w:eastAsia="ru-RU"/>
          </w:rPr>
          <w:t>: какие они бывают и для чего могут использоваться. Надеюсь, что данная статья поможет Вам при выборе звуковой карты для своего компьютера.</w:t>
        </w:r>
      </w:ins>
    </w:p>
    <w:p w:rsidR="001570E9" w:rsidRPr="00AE595C" w:rsidRDefault="001570E9" w:rsidP="00AE595C">
      <w:pPr>
        <w:shd w:val="clear" w:color="auto" w:fill="FFFFFF" w:themeFill="background1"/>
        <w:rPr>
          <w:szCs w:val="28"/>
        </w:rPr>
      </w:pPr>
    </w:p>
    <w:sectPr w:rsidR="001570E9" w:rsidRPr="00AE5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15494"/>
    <w:multiLevelType w:val="multilevel"/>
    <w:tmpl w:val="075A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D3D83"/>
    <w:multiLevelType w:val="multilevel"/>
    <w:tmpl w:val="2946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16E4F"/>
    <w:multiLevelType w:val="multilevel"/>
    <w:tmpl w:val="2A1E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3E21D0"/>
    <w:multiLevelType w:val="multilevel"/>
    <w:tmpl w:val="B28A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D3"/>
    <w:rsid w:val="001570E9"/>
    <w:rsid w:val="00252F81"/>
    <w:rsid w:val="006667D3"/>
    <w:rsid w:val="00AE595C"/>
    <w:rsid w:val="00B669A9"/>
    <w:rsid w:val="00F0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Tj" w:eastAsiaTheme="minorHAnsi" w:hAnsi="Times New Roman Tj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2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F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252F81"/>
    <w:rPr>
      <w:b/>
      <w:bCs/>
    </w:rPr>
  </w:style>
  <w:style w:type="paragraph" w:styleId="a4">
    <w:name w:val="Normal (Web)"/>
    <w:basedOn w:val="a"/>
    <w:uiPriority w:val="99"/>
    <w:semiHidden/>
    <w:unhideWhenUsed/>
    <w:rsid w:val="0025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52F81"/>
  </w:style>
  <w:style w:type="character" w:styleId="a5">
    <w:name w:val="Hyperlink"/>
    <w:basedOn w:val="a0"/>
    <w:uiPriority w:val="99"/>
    <w:semiHidden/>
    <w:unhideWhenUsed/>
    <w:rsid w:val="00252F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Tj" w:eastAsiaTheme="minorHAnsi" w:hAnsi="Times New Roman Tj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2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F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252F81"/>
    <w:rPr>
      <w:b/>
      <w:bCs/>
    </w:rPr>
  </w:style>
  <w:style w:type="paragraph" w:styleId="a4">
    <w:name w:val="Normal (Web)"/>
    <w:basedOn w:val="a"/>
    <w:uiPriority w:val="99"/>
    <w:semiHidden/>
    <w:unhideWhenUsed/>
    <w:rsid w:val="0025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52F81"/>
  </w:style>
  <w:style w:type="character" w:styleId="a5">
    <w:name w:val="Hyperlink"/>
    <w:basedOn w:val="a0"/>
    <w:uiPriority w:val="99"/>
    <w:semiHidden/>
    <w:unhideWhenUsed/>
    <w:rsid w:val="00252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Шахриёр</dc:creator>
  <cp:keywords/>
  <dc:description/>
  <cp:lastModifiedBy>Шахриёр</cp:lastModifiedBy>
  <cp:revision>4</cp:revision>
  <cp:lastPrinted>2015-12-08T07:02:00Z</cp:lastPrinted>
  <dcterms:created xsi:type="dcterms:W3CDTF">2015-12-08T06:58:00Z</dcterms:created>
  <dcterms:modified xsi:type="dcterms:W3CDTF">2016-11-21T07:18:00Z</dcterms:modified>
</cp:coreProperties>
</file>